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7956"/>
        <w:gridCol w:w="1140"/>
      </w:tblGrid>
      <w:tr w:rsidR="00BD2EE8" w14:paraId="3F84DBCE" w14:textId="77777777" w:rsidTr="00BD2EE8">
        <w:tc>
          <w:tcPr>
            <w:tcW w:w="1260" w:type="dxa"/>
            <w:vAlign w:val="center"/>
            <w:hideMark/>
          </w:tcPr>
          <w:p w14:paraId="7C111F66" w14:textId="617D4517" w:rsidR="00BD2EE8" w:rsidRDefault="00BD2EE8" w:rsidP="00BE3494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AE4180" wp14:editId="17CAFDF4">
                  <wp:extent cx="923925" cy="923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2" w:type="dxa"/>
            <w:vAlign w:val="center"/>
            <w:hideMark/>
          </w:tcPr>
          <w:p w14:paraId="37EE7A33" w14:textId="1F7FFB79" w:rsidR="00BD2EE8" w:rsidRDefault="00BD2EE8" w:rsidP="00BE3494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52"/>
                <w:szCs w:val="52"/>
              </w:rPr>
            </w:pPr>
            <w:r>
              <w:rPr>
                <w:rFonts w:ascii="OCR A Extended" w:eastAsia="OCR A Extended" w:hAnsi="OCR A Extended" w:cs="OCR A Extended"/>
                <w:sz w:val="52"/>
                <w:szCs w:val="52"/>
              </w:rPr>
              <w:t>Homework #1</w:t>
            </w:r>
          </w:p>
          <w:p w14:paraId="52D2D0F7" w14:textId="2756D499" w:rsidR="00BD2EE8" w:rsidRDefault="00BD2EE8" w:rsidP="00BE3494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32"/>
                <w:szCs w:val="32"/>
              </w:rPr>
            </w:pPr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>Operators, Expressions, Constants, and Data Types</w:t>
            </w:r>
            <w:r w:rsidR="0082479B">
              <w:rPr>
                <w:rFonts w:ascii="OCR A Extended" w:eastAsia="OCR A Extended" w:hAnsi="OCR A Extended" w:cs="OCR A Extended"/>
                <w:sz w:val="32"/>
                <w:szCs w:val="32"/>
              </w:rPr>
              <w:t xml:space="preserve"> (including File IO)</w:t>
            </w:r>
          </w:p>
        </w:tc>
        <w:tc>
          <w:tcPr>
            <w:tcW w:w="1236" w:type="dxa"/>
            <w:vAlign w:val="center"/>
            <w:hideMark/>
          </w:tcPr>
          <w:p w14:paraId="7CA776C8" w14:textId="2AB94A43" w:rsidR="00BD2EE8" w:rsidRDefault="00BD2EE8" w:rsidP="00BE3494">
            <w:pPr>
              <w:spacing w:after="0" w:line="240" w:lineRule="auto"/>
              <w:jc w:val="center"/>
            </w:pPr>
          </w:p>
        </w:tc>
      </w:tr>
    </w:tbl>
    <w:p w14:paraId="6463F7D4" w14:textId="77777777" w:rsidR="00BD2EE8" w:rsidRPr="00BD2EE8" w:rsidRDefault="00BD2EE8" w:rsidP="00BE3494">
      <w:pPr>
        <w:spacing w:after="0" w:line="240" w:lineRule="auto"/>
        <w:rPr>
          <w:sz w:val="24"/>
          <w:szCs w:val="24"/>
        </w:rPr>
      </w:pPr>
    </w:p>
    <w:p w14:paraId="38A2E14C" w14:textId="503C9569" w:rsidR="00165350" w:rsidRDefault="000F5B28" w:rsidP="000F5B28">
      <w:pPr>
        <w:spacing w:after="0" w:line="240" w:lineRule="auto"/>
        <w:rPr>
          <w:ins w:id="0" w:author="Joseph Benin" w:date="2021-03-30T13:47:00Z"/>
          <w:sz w:val="24"/>
          <w:szCs w:val="24"/>
        </w:rPr>
      </w:pPr>
      <w:ins w:id="1" w:author="Joseph Benin" w:date="2021-03-30T14:08:00Z">
        <w:r>
          <w:rPr>
            <w:sz w:val="24"/>
            <w:szCs w:val="24"/>
          </w:rPr>
          <w:t>This assignment is worth 20 points.</w:t>
        </w:r>
        <w:r>
          <w:rPr>
            <w:sz w:val="24"/>
            <w:szCs w:val="24"/>
          </w:rPr>
          <w:t xml:space="preserve"> </w:t>
        </w:r>
      </w:ins>
      <w:ins w:id="2" w:author="Joseph Benin" w:date="2021-03-30T13:47:00Z">
        <w:r w:rsidR="003154A8">
          <w:rPr>
            <w:sz w:val="24"/>
            <w:szCs w:val="24"/>
          </w:rPr>
          <w:t xml:space="preserve">Full Collaboration </w:t>
        </w:r>
      </w:ins>
      <w:ins w:id="3" w:author="Joseph Benin" w:date="2021-03-30T14:08:00Z">
        <w:r>
          <w:rPr>
            <w:sz w:val="24"/>
            <w:szCs w:val="24"/>
          </w:rPr>
          <w:t>is a</w:t>
        </w:r>
      </w:ins>
      <w:ins w:id="4" w:author="Joseph Benin" w:date="2021-03-30T13:47:00Z">
        <w:r w:rsidR="003154A8">
          <w:rPr>
            <w:sz w:val="24"/>
            <w:szCs w:val="24"/>
          </w:rPr>
          <w:t xml:space="preserve">uthorized </w:t>
        </w:r>
      </w:ins>
      <w:ins w:id="5" w:author="Joseph Benin" w:date="2021-03-30T14:08:00Z">
        <w:r>
          <w:rPr>
            <w:sz w:val="24"/>
            <w:szCs w:val="24"/>
          </w:rPr>
          <w:t>however all w</w:t>
        </w:r>
      </w:ins>
      <w:ins w:id="6" w:author="Joseph Benin" w:date="2021-03-30T13:47:00Z">
        <w:r w:rsidR="003154A8">
          <w:rPr>
            <w:sz w:val="24"/>
            <w:szCs w:val="24"/>
          </w:rPr>
          <w:t>ork must be your own</w:t>
        </w:r>
        <w:r w:rsidR="00574C17">
          <w:rPr>
            <w:sz w:val="24"/>
            <w:szCs w:val="24"/>
          </w:rPr>
          <w:t xml:space="preserve"> and you must understand everything submitted.</w:t>
        </w:r>
      </w:ins>
    </w:p>
    <w:p w14:paraId="48809873" w14:textId="77777777" w:rsidR="00165350" w:rsidRPr="00165350" w:rsidRDefault="00165350" w:rsidP="00165350">
      <w:pPr>
        <w:spacing w:after="0" w:line="240" w:lineRule="auto"/>
        <w:rPr>
          <w:ins w:id="7" w:author="Joseph Benin" w:date="2021-03-30T13:46:00Z"/>
          <w:sz w:val="24"/>
          <w:szCs w:val="24"/>
          <w:rPrChange w:id="8" w:author="Joseph Benin" w:date="2021-03-30T13:46:00Z">
            <w:rPr>
              <w:ins w:id="9" w:author="Joseph Benin" w:date="2021-03-30T13:46:00Z"/>
              <w:color w:val="000000"/>
              <w:sz w:val="24"/>
              <w:szCs w:val="24"/>
            </w:rPr>
          </w:rPrChange>
        </w:rPr>
        <w:pPrChange w:id="10" w:author="Joseph Benin" w:date="2021-03-30T13:46:00Z">
          <w:pPr>
            <w:pStyle w:val="ListParagraph"/>
            <w:numPr>
              <w:numId w:val="2"/>
            </w:numPr>
            <w:spacing w:after="0" w:line="240" w:lineRule="auto"/>
            <w:ind w:left="360" w:hanging="360"/>
          </w:pPr>
        </w:pPrChange>
      </w:pPr>
    </w:p>
    <w:p w14:paraId="51EDF295" w14:textId="40DB5043" w:rsidR="00BE3494" w:rsidRPr="003E4FB5" w:rsidRDefault="00BD2EE8" w:rsidP="003E4FB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Ensure that you have read the </w:t>
      </w:r>
      <w:r w:rsidR="003E4FB5">
        <w:rPr>
          <w:color w:val="000000"/>
          <w:sz w:val="24"/>
          <w:szCs w:val="24"/>
        </w:rPr>
        <w:t>lessons</w:t>
      </w:r>
      <w:r>
        <w:rPr>
          <w:color w:val="000000"/>
          <w:sz w:val="24"/>
          <w:szCs w:val="24"/>
        </w:rPr>
        <w:t xml:space="preserve"> on </w:t>
      </w:r>
      <w:hyperlink r:id="rId11" w:history="1">
        <w:r w:rsidRPr="00BD2EE8">
          <w:rPr>
            <w:rStyle w:val="Hyperlink"/>
            <w:sz w:val="24"/>
            <w:szCs w:val="24"/>
          </w:rPr>
          <w:t>cplusplus.com</w:t>
        </w:r>
      </w:hyperlink>
      <w:r w:rsidR="003E4FB5">
        <w:rPr>
          <w:color w:val="000000"/>
          <w:sz w:val="24"/>
          <w:szCs w:val="24"/>
        </w:rPr>
        <w:t xml:space="preserve">. </w:t>
      </w:r>
      <w:r w:rsidRPr="003E4FB5">
        <w:rPr>
          <w:sz w:val="24"/>
          <w:szCs w:val="24"/>
        </w:rPr>
        <w:t xml:space="preserve">Your solution should be a Code::Blocks project. All work will be done in one .cpp file. When you are </w:t>
      </w:r>
      <w:r w:rsidR="00BE3494" w:rsidRPr="003E4FB5">
        <w:rPr>
          <w:sz w:val="24"/>
          <w:szCs w:val="24"/>
        </w:rPr>
        <w:t>ready to submit</w:t>
      </w:r>
      <w:r w:rsidRPr="003E4FB5">
        <w:rPr>
          <w:sz w:val="24"/>
          <w:szCs w:val="24"/>
        </w:rPr>
        <w:t xml:space="preserve"> (or whenever you would like to save your work), you should “pu</w:t>
      </w:r>
      <w:ins w:id="11" w:author="Joseph Benin" w:date="2021-03-30T13:25:00Z">
        <w:r w:rsidR="006B3897">
          <w:rPr>
            <w:sz w:val="24"/>
            <w:szCs w:val="24"/>
          </w:rPr>
          <w:t>sh</w:t>
        </w:r>
      </w:ins>
      <w:del w:id="12" w:author="Joseph Benin" w:date="2021-03-30T13:25:00Z">
        <w:r w:rsidRPr="003E4FB5" w:rsidDel="006B3897">
          <w:rPr>
            <w:sz w:val="24"/>
            <w:szCs w:val="24"/>
          </w:rPr>
          <w:delText>ll</w:delText>
        </w:r>
      </w:del>
      <w:r w:rsidRPr="003E4FB5">
        <w:rPr>
          <w:sz w:val="24"/>
          <w:szCs w:val="24"/>
        </w:rPr>
        <w:t xml:space="preserve">” </w:t>
      </w:r>
      <w:r w:rsidR="00BE3494" w:rsidRPr="003E4FB5">
        <w:rPr>
          <w:sz w:val="24"/>
          <w:szCs w:val="24"/>
        </w:rPr>
        <w:t xml:space="preserve">your work </w:t>
      </w:r>
      <w:r w:rsidR="0046705F" w:rsidRPr="003E4FB5">
        <w:rPr>
          <w:sz w:val="24"/>
          <w:szCs w:val="24"/>
        </w:rPr>
        <w:t>into</w:t>
      </w:r>
      <w:r w:rsidR="00BE3494" w:rsidRPr="003E4FB5">
        <w:rPr>
          <w:sz w:val="24"/>
          <w:szCs w:val="24"/>
        </w:rPr>
        <w:t xml:space="preserve"> your GitHub repository.</w:t>
      </w:r>
    </w:p>
    <w:p w14:paraId="745E9843" w14:textId="77777777" w:rsidR="00BE3494" w:rsidRPr="00BE3494" w:rsidRDefault="00BE3494" w:rsidP="00BE3494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14:paraId="56CB720B" w14:textId="6B409EC3" w:rsidR="00BE3494" w:rsidRPr="00BE3494" w:rsidRDefault="00BD2EE8" w:rsidP="00BE349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hyperlink r:id="rId12" w:history="1">
        <w:r w:rsidRPr="00BD2EE8">
          <w:rPr>
            <w:rStyle w:val="Hyperlink"/>
            <w:sz w:val="24"/>
            <w:szCs w:val="24"/>
          </w:rPr>
          <w:t>Structure of a program</w:t>
        </w:r>
      </w:hyperlink>
      <w:r>
        <w:rPr>
          <w:sz w:val="24"/>
          <w:szCs w:val="24"/>
        </w:rPr>
        <w:t xml:space="preserve">) Write the basic outline of </w:t>
      </w:r>
      <w:r w:rsidR="00BE3494">
        <w:rPr>
          <w:sz w:val="24"/>
          <w:szCs w:val="24"/>
        </w:rPr>
        <w:t>a</w:t>
      </w:r>
      <w:r>
        <w:rPr>
          <w:sz w:val="24"/>
          <w:szCs w:val="24"/>
        </w:rPr>
        <w:t xml:space="preserve"> C++ program. </w:t>
      </w:r>
      <w:ins w:id="13" w:author="Joseph Benin" w:date="2021-03-30T14:08:00Z">
        <w:r w:rsidR="00BA59CE">
          <w:rPr>
            <w:sz w:val="24"/>
            <w:szCs w:val="24"/>
          </w:rPr>
          <w:t>(2 pts)</w:t>
        </w:r>
      </w:ins>
    </w:p>
    <w:p w14:paraId="1BB2EB37" w14:textId="1EBA8B49" w:rsidR="00BE3494" w:rsidRDefault="00CD39AA" w:rsidP="00BE349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Write a program that prints</w:t>
      </w:r>
      <w:r w:rsidR="00BE3494">
        <w:rPr>
          <w:sz w:val="24"/>
          <w:szCs w:val="24"/>
        </w:rPr>
        <w:t xml:space="preserve"> “Hello, TOOP!” </w:t>
      </w:r>
      <w:r w:rsidR="00616362">
        <w:rPr>
          <w:sz w:val="24"/>
          <w:szCs w:val="24"/>
        </w:rPr>
        <w:t xml:space="preserve">(without the quotation marks) to the console. You may choose to use explicit qualification or </w:t>
      </w:r>
      <w:r w:rsidR="00616362">
        <w:rPr>
          <w:i/>
          <w:iCs/>
          <w:sz w:val="24"/>
          <w:szCs w:val="24"/>
        </w:rPr>
        <w:t>using</w:t>
      </w:r>
      <w:r w:rsidR="00616362">
        <w:rPr>
          <w:sz w:val="24"/>
          <w:szCs w:val="24"/>
        </w:rPr>
        <w:t xml:space="preserve"> declarations.</w:t>
      </w:r>
    </w:p>
    <w:p w14:paraId="16886E04" w14:textId="77777777" w:rsidR="00BD2EE8" w:rsidRPr="00BE3494" w:rsidRDefault="00BD2EE8" w:rsidP="00BE3494">
      <w:pPr>
        <w:spacing w:after="0" w:line="240" w:lineRule="auto"/>
        <w:rPr>
          <w:sz w:val="24"/>
          <w:szCs w:val="24"/>
        </w:rPr>
      </w:pPr>
    </w:p>
    <w:p w14:paraId="219AF50E" w14:textId="6D3F609A" w:rsidR="00BD2EE8" w:rsidRDefault="00616362" w:rsidP="00BE349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hyperlink r:id="rId13" w:history="1">
        <w:r w:rsidRPr="00616362">
          <w:rPr>
            <w:rStyle w:val="Hyperlink"/>
            <w:sz w:val="24"/>
            <w:szCs w:val="24"/>
          </w:rPr>
          <w:t>Variables and types</w:t>
        </w:r>
      </w:hyperlink>
      <w:r>
        <w:rPr>
          <w:sz w:val="24"/>
          <w:szCs w:val="24"/>
        </w:rPr>
        <w:t xml:space="preserve">) </w:t>
      </w:r>
      <w:r w:rsidR="0082479B">
        <w:rPr>
          <w:sz w:val="24"/>
          <w:szCs w:val="24"/>
        </w:rPr>
        <w:t>I</w:t>
      </w:r>
      <w:r w:rsidR="00CD39AA">
        <w:rPr>
          <w:sz w:val="24"/>
          <w:szCs w:val="24"/>
        </w:rPr>
        <w:t>nitialize a few variables</w:t>
      </w:r>
      <w:r w:rsidR="0046705F">
        <w:rPr>
          <w:sz w:val="24"/>
          <w:szCs w:val="24"/>
        </w:rPr>
        <w:t xml:space="preserve"> for later on</w:t>
      </w:r>
      <w:r w:rsidR="00CD39AA">
        <w:rPr>
          <w:sz w:val="24"/>
          <w:szCs w:val="24"/>
        </w:rPr>
        <w:t>.</w:t>
      </w:r>
      <w:ins w:id="14" w:author="Joseph Benin" w:date="2021-03-30T14:08:00Z">
        <w:r w:rsidR="00BA59CE">
          <w:rPr>
            <w:sz w:val="24"/>
            <w:szCs w:val="24"/>
          </w:rPr>
          <w:t xml:space="preserve"> (3 pts)</w:t>
        </w:r>
      </w:ins>
    </w:p>
    <w:p w14:paraId="6CD19DC9" w14:textId="76197D7A" w:rsidR="00CD39AA" w:rsidRDefault="00CD39AA" w:rsidP="00CD39AA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Declare the following variables</w:t>
      </w:r>
    </w:p>
    <w:p w14:paraId="3B0C7A27" w14:textId="1441388F" w:rsidR="00CD39AA" w:rsidRDefault="00CD39AA" w:rsidP="00CD39AA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string called “name”</w:t>
      </w:r>
      <w:r w:rsidR="0082479B">
        <w:rPr>
          <w:sz w:val="24"/>
          <w:szCs w:val="24"/>
        </w:rPr>
        <w:t>. This is the name of the user.</w:t>
      </w:r>
    </w:p>
    <w:p w14:paraId="40F17D34" w14:textId="08B913F6" w:rsidR="0046705F" w:rsidRPr="0046705F" w:rsidRDefault="00CD39AA" w:rsidP="0046705F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CD39AA">
        <w:rPr>
          <w:sz w:val="24"/>
          <w:szCs w:val="24"/>
        </w:rPr>
        <w:t>An integer called “</w:t>
      </w:r>
      <w:r>
        <w:rPr>
          <w:sz w:val="24"/>
          <w:szCs w:val="24"/>
        </w:rPr>
        <w:t>age</w:t>
      </w:r>
      <w:r w:rsidRPr="00CD39AA">
        <w:rPr>
          <w:sz w:val="24"/>
          <w:szCs w:val="24"/>
        </w:rPr>
        <w:t>”</w:t>
      </w:r>
      <w:r w:rsidR="0082479B">
        <w:rPr>
          <w:sz w:val="24"/>
          <w:szCs w:val="24"/>
        </w:rPr>
        <w:t>. This is the age in whole number years of the user.</w:t>
      </w:r>
    </w:p>
    <w:p w14:paraId="11ED2A50" w14:textId="296CE9A3" w:rsidR="00BD2EE8" w:rsidRDefault="00CD39AA" w:rsidP="0082479B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CD39AA">
        <w:rPr>
          <w:sz w:val="24"/>
          <w:szCs w:val="24"/>
        </w:rPr>
        <w:t>A double called “</w:t>
      </w:r>
      <w:r>
        <w:rPr>
          <w:sz w:val="24"/>
          <w:szCs w:val="24"/>
        </w:rPr>
        <w:t>decimalAge”</w:t>
      </w:r>
      <w:r w:rsidR="0082479B">
        <w:rPr>
          <w:sz w:val="24"/>
          <w:szCs w:val="24"/>
        </w:rPr>
        <w:t xml:space="preserve">. This is a decimal value representing how old the user is in portions of a year. For example, if I were 19 years and </w:t>
      </w:r>
      <w:r w:rsidR="0046705F">
        <w:rPr>
          <w:sz w:val="24"/>
          <w:szCs w:val="24"/>
        </w:rPr>
        <w:t>three</w:t>
      </w:r>
      <w:r w:rsidR="0082479B">
        <w:rPr>
          <w:sz w:val="24"/>
          <w:szCs w:val="24"/>
        </w:rPr>
        <w:t xml:space="preserve"> months</w:t>
      </w:r>
      <w:r w:rsidR="0046705F">
        <w:rPr>
          <w:sz w:val="24"/>
          <w:szCs w:val="24"/>
        </w:rPr>
        <w:t xml:space="preserve"> old</w:t>
      </w:r>
      <w:r w:rsidR="0082479B">
        <w:rPr>
          <w:sz w:val="24"/>
          <w:szCs w:val="24"/>
        </w:rPr>
        <w:t>, I would be 19.2</w:t>
      </w:r>
      <w:r w:rsidR="0046705F">
        <w:rPr>
          <w:sz w:val="24"/>
          <w:szCs w:val="24"/>
        </w:rPr>
        <w:t>5 years old.</w:t>
      </w:r>
    </w:p>
    <w:p w14:paraId="1E87C5E7" w14:textId="77777777" w:rsidR="0082479B" w:rsidRPr="0082479B" w:rsidRDefault="0082479B" w:rsidP="0082479B">
      <w:pPr>
        <w:spacing w:after="0" w:line="240" w:lineRule="auto"/>
        <w:rPr>
          <w:sz w:val="24"/>
          <w:szCs w:val="24"/>
        </w:rPr>
      </w:pPr>
    </w:p>
    <w:p w14:paraId="2823BB19" w14:textId="30C0B0A4" w:rsidR="0082479B" w:rsidRDefault="0082479B" w:rsidP="0082479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hyperlink r:id="rId14" w:history="1">
        <w:r w:rsidR="000D087E" w:rsidRPr="000D087E">
          <w:rPr>
            <w:rStyle w:val="Hyperlink"/>
            <w:sz w:val="24"/>
            <w:szCs w:val="24"/>
          </w:rPr>
          <w:t>Basic input and output</w:t>
        </w:r>
      </w:hyperlink>
      <w:r>
        <w:rPr>
          <w:sz w:val="24"/>
          <w:szCs w:val="24"/>
        </w:rPr>
        <w:t>) Request and store some input from the user.</w:t>
      </w:r>
      <w:ins w:id="15" w:author="Joseph Benin" w:date="2021-03-30T14:08:00Z">
        <w:r w:rsidR="00BA59CE">
          <w:rPr>
            <w:sz w:val="24"/>
            <w:szCs w:val="24"/>
          </w:rPr>
          <w:t xml:space="preserve"> </w:t>
        </w:r>
      </w:ins>
      <w:ins w:id="16" w:author="Joseph Benin" w:date="2021-03-30T14:09:00Z">
        <w:r w:rsidR="00F8643D">
          <w:rPr>
            <w:sz w:val="24"/>
            <w:szCs w:val="24"/>
          </w:rPr>
          <w:t>(10 pts)</w:t>
        </w:r>
      </w:ins>
    </w:p>
    <w:p w14:paraId="021D4977" w14:textId="0332AACC" w:rsidR="0082479B" w:rsidRDefault="0082479B" w:rsidP="0082479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will initialize the variables from part 4 with the user’s responses.</w:t>
      </w:r>
    </w:p>
    <w:p w14:paraId="35AA3D1C" w14:textId="7A1E1FA8" w:rsidR="0082479B" w:rsidRDefault="0082479B" w:rsidP="0082479B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Request a user’s full name (first and last!) and store it in “name”</w:t>
      </w:r>
      <w:r w:rsidR="000D087E">
        <w:rPr>
          <w:sz w:val="24"/>
          <w:szCs w:val="24"/>
        </w:rPr>
        <w:t xml:space="preserve"> (hint: you might not want to use cin for this!)</w:t>
      </w:r>
    </w:p>
    <w:p w14:paraId="1E7ED86B" w14:textId="71C83E0D" w:rsidR="0082479B" w:rsidRDefault="0082479B" w:rsidP="0082479B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Request a user’s age in years and store it in “age”</w:t>
      </w:r>
    </w:p>
    <w:p w14:paraId="60ECDC16" w14:textId="1922C147" w:rsidR="000D087E" w:rsidRDefault="0082479B" w:rsidP="000D087E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Request the number of months since the user’s last birthday.</w:t>
      </w:r>
      <w:r w:rsidR="000D087E">
        <w:rPr>
          <w:sz w:val="24"/>
          <w:szCs w:val="24"/>
        </w:rPr>
        <w:t xml:space="preserve"> You will then initialize “decimalAge” to the proper value. (hint: it may be helpful to use intermediary variables to assist in the calculations.)</w:t>
      </w:r>
    </w:p>
    <w:p w14:paraId="6E2FFDF3" w14:textId="6967126D" w:rsidR="003E4FB5" w:rsidRPr="003E4FB5" w:rsidRDefault="000D087E" w:rsidP="003E4FB5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will then print a summary to the user of the information </w:t>
      </w:r>
      <w:del w:id="17" w:author="Joseph Benin" w:date="2021-03-30T13:26:00Z">
        <w:r w:rsidDel="0092697F">
          <w:rPr>
            <w:sz w:val="24"/>
            <w:szCs w:val="24"/>
          </w:rPr>
          <w:delText xml:space="preserve">they </w:delText>
        </w:r>
      </w:del>
      <w:r>
        <w:rPr>
          <w:sz w:val="24"/>
          <w:szCs w:val="24"/>
        </w:rPr>
        <w:t>entered. Your output should model the response shown below:</w:t>
      </w:r>
    </w:p>
    <w:p w14:paraId="25580234" w14:textId="38638133" w:rsidR="003E4FB5" w:rsidRPr="003E4FB5" w:rsidRDefault="003E4FB5" w:rsidP="003E4FB5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C60609C" wp14:editId="3E51A28B">
            <wp:extent cx="3905250" cy="70154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120" cy="70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0E25" w14:textId="77777777" w:rsidR="003E4FB5" w:rsidRDefault="003E4FB5" w:rsidP="003E4FB5">
      <w:pPr>
        <w:pStyle w:val="ListParagraph"/>
        <w:spacing w:after="0" w:line="240" w:lineRule="auto"/>
        <w:ind w:left="792"/>
        <w:rPr>
          <w:sz w:val="24"/>
          <w:szCs w:val="24"/>
        </w:rPr>
      </w:pPr>
    </w:p>
    <w:p w14:paraId="7486FAD7" w14:textId="3B0C87AE" w:rsidR="003E4FB5" w:rsidRDefault="003E4FB5" w:rsidP="003E4FB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hyperlink r:id="rId16" w:history="1">
        <w:r w:rsidRPr="003E4FB5">
          <w:rPr>
            <w:rStyle w:val="Hyperlink"/>
            <w:sz w:val="24"/>
            <w:szCs w:val="24"/>
          </w:rPr>
          <w:t>IO with files</w:t>
        </w:r>
      </w:hyperlink>
      <w:r>
        <w:rPr>
          <w:sz w:val="24"/>
          <w:szCs w:val="24"/>
        </w:rPr>
        <w:t xml:space="preserve">) We want to keep a record of who has used our program (for posterity’s sake!). </w:t>
      </w:r>
      <w:ins w:id="18" w:author="Joseph Benin" w:date="2021-03-30T14:09:00Z">
        <w:r w:rsidR="00F8643D">
          <w:rPr>
            <w:sz w:val="24"/>
            <w:szCs w:val="24"/>
          </w:rPr>
          <w:t>(5 pts)</w:t>
        </w:r>
      </w:ins>
    </w:p>
    <w:p w14:paraId="7AE03FC5" w14:textId="3D0348D7" w:rsidR="003E4FB5" w:rsidRDefault="003E4FB5" w:rsidP="003E4FB5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do this, we will keep a text record of all users’ names and decimal ages in a file called “history.txt”. This file will be maintained in the local directory.</w:t>
      </w:r>
    </w:p>
    <w:p w14:paraId="420E40FD" w14:textId="4B345937" w:rsidR="00482FEC" w:rsidRPr="003E4FB5" w:rsidRDefault="00482FEC" w:rsidP="003E4FB5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Each line should be formatted “[name] : [decimalAge]”</w:t>
      </w:r>
    </w:p>
    <w:sectPr w:rsidR="00482FEC" w:rsidRPr="003E4FB5" w:rsidSect="00C43BC5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1836B" w14:textId="77777777" w:rsidR="00AB5C31" w:rsidRDefault="00AB5C31" w:rsidP="00BF359F">
      <w:pPr>
        <w:spacing w:after="0" w:line="240" w:lineRule="auto"/>
      </w:pPr>
      <w:r>
        <w:separator/>
      </w:r>
    </w:p>
  </w:endnote>
  <w:endnote w:type="continuationSeparator" w:id="0">
    <w:p w14:paraId="66DDD806" w14:textId="77777777" w:rsidR="00AB5C31" w:rsidRDefault="00AB5C31" w:rsidP="00BF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0455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44AD3" w14:textId="0DF43ADC" w:rsidR="00BF359F" w:rsidRDefault="00BF35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C9878" w14:textId="77777777" w:rsidR="00BF359F" w:rsidRDefault="00BF3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9A6C2" w14:textId="77777777" w:rsidR="00AB5C31" w:rsidRDefault="00AB5C31" w:rsidP="00BF359F">
      <w:pPr>
        <w:spacing w:after="0" w:line="240" w:lineRule="auto"/>
      </w:pPr>
      <w:r>
        <w:separator/>
      </w:r>
    </w:p>
  </w:footnote>
  <w:footnote w:type="continuationSeparator" w:id="0">
    <w:p w14:paraId="1DC6C6BA" w14:textId="77777777" w:rsidR="00AB5C31" w:rsidRDefault="00AB5C31" w:rsidP="00BF3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64841"/>
    <w:multiLevelType w:val="multilevel"/>
    <w:tmpl w:val="95AC4B7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837375A"/>
    <w:multiLevelType w:val="hybridMultilevel"/>
    <w:tmpl w:val="139E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seph Benin">
    <w15:presenceInfo w15:providerId="AD" w15:userId="S::Joseph.T.Benin@uscga.edu::6cc5daac-44b2-4d75-b9f0-aafb26cc1b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E8"/>
    <w:rsid w:val="000D087E"/>
    <w:rsid w:val="000E1B01"/>
    <w:rsid w:val="000F5B28"/>
    <w:rsid w:val="00165350"/>
    <w:rsid w:val="003154A8"/>
    <w:rsid w:val="00333C4A"/>
    <w:rsid w:val="003711DD"/>
    <w:rsid w:val="003E4FB5"/>
    <w:rsid w:val="0046705F"/>
    <w:rsid w:val="00482FEC"/>
    <w:rsid w:val="00574C17"/>
    <w:rsid w:val="00616362"/>
    <w:rsid w:val="00663BCB"/>
    <w:rsid w:val="006B3897"/>
    <w:rsid w:val="0076794A"/>
    <w:rsid w:val="0082479B"/>
    <w:rsid w:val="0092697F"/>
    <w:rsid w:val="00AB5C31"/>
    <w:rsid w:val="00BA59CE"/>
    <w:rsid w:val="00BD2EE8"/>
    <w:rsid w:val="00BE3494"/>
    <w:rsid w:val="00BF359F"/>
    <w:rsid w:val="00C43BC5"/>
    <w:rsid w:val="00CD39AA"/>
    <w:rsid w:val="00E1138F"/>
    <w:rsid w:val="00E30C70"/>
    <w:rsid w:val="00F8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4E2A"/>
  <w15:chartTrackingRefBased/>
  <w15:docId w15:val="{2EE447E1-73AF-4B7F-BCD1-4ED3640C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E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E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E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9F"/>
  </w:style>
  <w:style w:type="paragraph" w:styleId="Footer">
    <w:name w:val="footer"/>
    <w:basedOn w:val="Normal"/>
    <w:link w:val="Foot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plusplus.com/doc/tutorial/variables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plusplus.com/doc/tutorial/program_structure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cplusplus.com/doc/tutorial/file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plusplus.com/doc/tutorial/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image" Target="media/image1.jpe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cplusplus.com/doc/tutorial/basic_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3B5AA0BD0E4590CEA1DF84D59DAF" ma:contentTypeVersion="8" ma:contentTypeDescription="Create a new document." ma:contentTypeScope="" ma:versionID="d290a721d71f69e1842ca67eb248a7b5">
  <xsd:schema xmlns:xsd="http://www.w3.org/2001/XMLSchema" xmlns:xs="http://www.w3.org/2001/XMLSchema" xmlns:p="http://schemas.microsoft.com/office/2006/metadata/properties" xmlns:ns2="d60b6e7d-930f-466a-a6e5-7a97159882d0" targetNamespace="http://schemas.microsoft.com/office/2006/metadata/properties" ma:root="true" ma:fieldsID="e65db99cf11eafd72b4e89eacf6c0871" ns2:_="">
    <xsd:import namespace="d60b6e7d-930f-466a-a6e5-7a9715988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b6e7d-930f-466a-a6e5-7a9715988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2F7A3-A93D-4B99-8AE4-C1B7A2E7BC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0CA699-5C7A-441C-92BC-F0497089F0DD}">
  <ds:schemaRefs>
    <ds:schemaRef ds:uri="http://schemas.microsoft.com/office/2006/documentManagement/types"/>
    <ds:schemaRef ds:uri="d60b6e7d-930f-466a-a6e5-7a97159882d0"/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6407E36-BF04-4642-B916-6718E45D33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b6e7d-930f-466a-a6e5-7a9715988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Schellman, Jacob CDT (EDU)</dc:creator>
  <cp:keywords/>
  <dc:description/>
  <cp:lastModifiedBy>Joseph Benin</cp:lastModifiedBy>
  <cp:revision>16</cp:revision>
  <dcterms:created xsi:type="dcterms:W3CDTF">2021-03-30T04:44:00Z</dcterms:created>
  <dcterms:modified xsi:type="dcterms:W3CDTF">2021-03-30T18:09:00Z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0x010100B9D03B5AA0BD0E4590CEA1DF84D59DAF</vt:lpwstr>
  </property>
</Properties>
</file>